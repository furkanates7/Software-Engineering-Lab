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rtl w:val="0"/>
        </w:rPr>
        <w:t xml:space="preserve">HUrricane</w:t>
      </w:r>
      <w:r w:rsidDel="00000000" w:rsidR="00000000" w:rsidRPr="00000000">
        <w:rPr>
          <w:rtl w:val="0"/>
        </w:rPr>
      </w:r>
    </w:p>
    <w:p w:rsidR="00000000" w:rsidDel="00000000" w:rsidP="00000000" w:rsidRDefault="00000000" w:rsidRPr="00000000" w14:paraId="00000002">
      <w:pPr>
        <w:jc w:val="center"/>
        <w:rPr>
          <w:vertAlign w:val="baseline"/>
        </w:rPr>
      </w:pPr>
      <w:bookmarkStart w:colFirst="0" w:colLast="0" w:name="_heading=h.sxq5y4rl6rg6" w:id="0"/>
      <w:bookmarkEnd w:id="0"/>
      <w:r w:rsidDel="00000000" w:rsidR="00000000" w:rsidRPr="00000000">
        <w:rPr>
          <w:rFonts w:ascii="Arial" w:cs="Arial" w:eastAsia="Arial" w:hAnsi="Arial"/>
          <w:b w:val="1"/>
          <w:sz w:val="36"/>
          <w:szCs w:val="36"/>
          <w:vertAlign w:val="baseline"/>
          <w:rtl w:val="0"/>
        </w:rPr>
        <w:t xml:space="preserve">Risk Management Report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numPr>
          <w:ilvl w:val="0"/>
          <w:numId w:val="1"/>
        </w:numPr>
        <w:ind w:left="360" w:hanging="36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[Briefly describe the content of the Risk Management Report.]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rPr>
      </w:pPr>
      <w:r w:rsidDel="00000000" w:rsidR="00000000" w:rsidRPr="00000000">
        <w:rPr>
          <w:rFonts w:ascii="Times" w:cs="Times" w:eastAsia="Times" w:hAnsi="Times"/>
          <w:rtl w:val="0"/>
        </w:rPr>
        <w:t xml:space="preserve">This Risk Management Report provides a comprehensive list of known and open risks associated with the Food Application System project, prioritized in order of importance and linked to specific mitigation or contingency actions. This report serves as a main point for project activities and guides the organization of iterations.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08">
      <w:pPr>
        <w:pStyle w:val="Heading1"/>
        <w:numPr>
          <w:ilvl w:val="0"/>
          <w:numId w:val="1"/>
        </w:numPr>
        <w:ind w:left="360" w:hanging="360"/>
        <w:rPr>
          <w:vertAlign w:val="baseline"/>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color w:val="0000ff"/>
          <w:sz w:val="20"/>
          <w:szCs w:val="20"/>
          <w:u w:val="none"/>
          <w:shd w:fill="auto" w:val="clear"/>
          <w:vertAlign w:val="baseline"/>
        </w:rPr>
      </w:pPr>
      <w:bookmarkStart w:colFirst="0" w:colLast="0" w:name="_heading=h.xw460stfm51p" w:id="1"/>
      <w:bookmarkEnd w:id="1"/>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[This artifact is a list of known and open risks to the project, sorted in order of importance and associated with specific mitigation or contingency actions. This list identifies, in decreasing order of priority, all the risks associated to a project. It serves as a focal point for project activities and is the basis around which iterations are organized.]</w:t>
      </w:r>
    </w:p>
    <w:p w:rsidR="00000000" w:rsidDel="00000000" w:rsidP="00000000" w:rsidRDefault="00000000" w:rsidRPr="00000000" w14:paraId="0000000A">
      <w:pPr>
        <w:spacing w:after="120" w:lineRule="auto"/>
        <w:ind w:left="360" w:firstLine="0"/>
        <w:rPr>
          <w:rFonts w:ascii="Times" w:cs="Times" w:eastAsia="Times" w:hAnsi="Times"/>
        </w:rPr>
      </w:pPr>
      <w:r w:rsidDel="00000000" w:rsidR="00000000" w:rsidRPr="00000000">
        <w:rPr>
          <w:rtl w:val="0"/>
        </w:rPr>
      </w:r>
    </w:p>
    <w:p w:rsidR="00000000" w:rsidDel="00000000" w:rsidP="00000000" w:rsidRDefault="00000000" w:rsidRPr="00000000" w14:paraId="0000000B">
      <w:pPr>
        <w:spacing w:after="120" w:lineRule="auto"/>
        <w:ind w:left="360" w:firstLine="0"/>
        <w:rPr>
          <w:rFonts w:ascii="Times" w:cs="Times" w:eastAsia="Times" w:hAnsi="Times"/>
        </w:rPr>
      </w:pPr>
      <w:r w:rsidDel="00000000" w:rsidR="00000000" w:rsidRPr="00000000">
        <w:rPr>
          <w:rFonts w:ascii="Times" w:cs="Times" w:eastAsia="Times" w:hAnsi="Times"/>
          <w:rtl w:val="0"/>
        </w:rPr>
        <w:t xml:space="preserve">This section of the document outlines the known and potential risks to the project, ranked by priority. Each risk is linked to specific mitigation or contingency measures. A more comprehensive breakdown of these potential risks can be found in the Risk List document too. It’s important to keep in mind that this list may change over the course of the project, as unexpected issues may arise that were not initially anticipated.</w:t>
      </w:r>
    </w:p>
    <w:p w:rsidR="00000000" w:rsidDel="00000000" w:rsidP="00000000" w:rsidRDefault="00000000" w:rsidRPr="00000000" w14:paraId="0000000C">
      <w:pPr>
        <w:spacing w:after="120" w:lineRule="auto"/>
        <w:ind w:left="360" w:firstLine="0"/>
        <w:rPr>
          <w:rFonts w:ascii="Times" w:cs="Times" w:eastAsia="Times" w:hAnsi="Times"/>
        </w:rPr>
      </w:pPr>
      <w:r w:rsidDel="00000000" w:rsidR="00000000" w:rsidRPr="00000000">
        <w:rPr>
          <w:rtl w:val="0"/>
        </w:rPr>
      </w:r>
    </w:p>
    <w:p w:rsidR="00000000" w:rsidDel="00000000" w:rsidP="00000000" w:rsidRDefault="00000000" w:rsidRPr="00000000" w14:paraId="0000000D">
      <w:pPr>
        <w:tabs>
          <w:tab w:val="left" w:leader="none" w:pos="540"/>
          <w:tab w:val="left" w:leader="none" w:pos="1260"/>
        </w:tabs>
        <w:ind w:left="360" w:firstLine="0"/>
        <w:rPr/>
      </w:pPr>
      <w:r w:rsidDel="00000000" w:rsidR="00000000" w:rsidRPr="00000000">
        <w:rPr>
          <w:rtl w:val="0"/>
        </w:rPr>
      </w:r>
    </w:p>
    <w:p w:rsidR="00000000" w:rsidDel="00000000" w:rsidP="00000000" w:rsidRDefault="00000000" w:rsidRPr="00000000" w14:paraId="0000000E">
      <w:pPr>
        <w:tabs>
          <w:tab w:val="left" w:leader="none" w:pos="540"/>
          <w:tab w:val="left" w:leader="none" w:pos="1260"/>
        </w:tabs>
        <w:rPr/>
      </w:pPr>
      <w:r w:rsidDel="00000000" w:rsidR="00000000" w:rsidRPr="00000000">
        <w:rPr>
          <w:rtl w:val="0"/>
        </w:rPr>
      </w:r>
    </w:p>
    <w:sdt>
      <w:sdtPr>
        <w:lock w:val="contentLocked"/>
        <w:tag w:val="goog_rdk_16"/>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Change w:author="Mustafa Furkan Ateş" w:id="0" w:date="2025-04-12T18:06:40Z">
                <w:trPr>
                  <w:cantSplit w:val="0"/>
                  <w:tblHeader w:val="0"/>
                </w:trPr>
              </w:trPrChange>
            </w:trPr>
            <w:sdt>
              <w:sdtPr>
                <w:tag w:val="goog_rdk_0"/>
              </w:sdtPr>
              <w:sdtContent>
                <w:tc>
                  <w:tcPr>
                    <w:shd w:fill="d9d9d9" w:val="clear"/>
                    <w:tcMar>
                      <w:top w:w="100.0" w:type="dxa"/>
                      <w:left w:w="100.0" w:type="dxa"/>
                      <w:bottom w:w="100.0" w:type="dxa"/>
                      <w:right w:w="100.0" w:type="dxa"/>
                    </w:tcMar>
                    <w:vAlign w:val="top"/>
                    <w:tcPrChange w:author="Mustafa Furkan Ateş" w:id="0" w:date="2025-04-12T18:06:4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0F">
                    <w:pPr>
                      <w:rPr/>
                    </w:pPr>
                    <w:r w:rsidDel="00000000" w:rsidR="00000000" w:rsidRPr="00000000">
                      <w:rPr>
                        <w:rtl w:val="0"/>
                      </w:rPr>
                      <w:t xml:space="preserve">Potential risk</w:t>
                    </w:r>
                  </w:p>
                  <w:p w:rsidR="00000000" w:rsidDel="00000000" w:rsidP="00000000" w:rsidRDefault="00000000" w:rsidRPr="00000000" w14:paraId="00000010">
                    <w:pPr>
                      <w:rPr/>
                    </w:pPr>
                    <w:r w:rsidDel="00000000" w:rsidR="00000000" w:rsidRPr="00000000">
                      <w:rPr>
                        <w:rtl w:val="0"/>
                      </w:rPr>
                    </w:r>
                  </w:p>
                </w:tc>
              </w:sdtContent>
            </w:sdt>
            <w:sdt>
              <w:sdtPr>
                <w:tag w:val="goog_rdk_1"/>
              </w:sdtPr>
              <w:sdtContent>
                <w:tc>
                  <w:tcPr>
                    <w:shd w:fill="d9d9d9" w:val="clear"/>
                    <w:tcMar>
                      <w:top w:w="100.0" w:type="dxa"/>
                      <w:left w:w="100.0" w:type="dxa"/>
                      <w:bottom w:w="100.0" w:type="dxa"/>
                      <w:right w:w="100.0" w:type="dxa"/>
                    </w:tcMar>
                    <w:vAlign w:val="top"/>
                    <w:tcPrChange w:author="Mustafa Furkan Ateş" w:id="0" w:date="2025-04-12T18:06:40Z">
                      <w:tcPr>
                        <w:shd w:fill="auto" w:val="clear"/>
                        <w:tcMar>
                          <w:top w:w="100.0" w:type="dxa"/>
                          <w:left w:w="100.0" w:type="dxa"/>
                          <w:bottom w:w="100.0" w:type="dxa"/>
                          <w:right w:w="100.0" w:type="dxa"/>
                        </w:tcMar>
                        <w:vAlign w:val="top"/>
                      </w:tcPr>
                    </w:tcPrChange>
                  </w:tcPr>
                  <w:p w:rsidR="00000000" w:rsidDel="00000000" w:rsidP="00000000" w:rsidRDefault="00000000" w:rsidRPr="00000000" w14:paraId="00000011">
                    <w:pPr>
                      <w:rPr/>
                    </w:pPr>
                    <w:r w:rsidDel="00000000" w:rsidR="00000000" w:rsidRPr="00000000">
                      <w:rPr>
                        <w:rtl w:val="0"/>
                      </w:rPr>
                      <w:t xml:space="preserve">Mitigation Strategy or Contingency Actions</w:t>
                    </w:r>
                  </w:p>
                </w:tc>
              </w:sdtContent>
            </w:sdt>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Functionality Bugs (Errors in core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Test features incrementally; prioritize fixing critical bugs.</w:t>
                </w:r>
              </w:p>
            </w:tc>
          </w:tr>
          <w:tr>
            <w:trPr>
              <w:cantSplit w:val="0"/>
              <w:tblHeader w:val="0"/>
            </w:trPr>
            <w:tc>
              <w:tcPr>
                <w:shd w:fill="auto" w:val="clear"/>
                <w:tcMar>
                  <w:top w:w="100.0" w:type="dxa"/>
                  <w:left w:w="100.0" w:type="dxa"/>
                  <w:bottom w:w="100.0" w:type="dxa"/>
                  <w:right w:w="100.0" w:type="dxa"/>
                </w:tcMar>
                <w:vAlign w:val="top"/>
              </w:tcPr>
              <w:sdt>
                <w:sdtPr>
                  <w:tag w:val="goog_rdk_3"/>
                </w:sdtPr>
                <w:sdtContent>
                  <w:p w:rsidR="00000000" w:rsidDel="00000000" w:rsidP="00000000" w:rsidRDefault="00000000" w:rsidRPr="00000000" w14:paraId="00000014">
                    <w:pPr>
                      <w:rPr>
                        <w:ins w:author="Mustafa Furkan Ateş" w:id="1" w:date="2025-04-12T18:04:21Z"/>
                      </w:rPr>
                    </w:pPr>
                    <w:r w:rsidDel="00000000" w:rsidR="00000000" w:rsidRPr="00000000">
                      <w:rPr>
                        <w:rtl w:val="0"/>
                      </w:rPr>
                      <w:t xml:space="preserve">Inadequate Unit Testing Coverage (Many functions are untested, increasing the risk of undetected bugs in production.)</w:t>
                    </w:r>
                    <w:sdt>
                      <w:sdtPr>
                        <w:tag w:val="goog_rdk_2"/>
                      </w:sdtPr>
                      <w:sdtContent>
                        <w:ins w:author="Mustafa Furkan Ateş" w:id="1" w:date="2025-04-12T18:04:21Z">
                          <w:r w:rsidDel="00000000" w:rsidR="00000000" w:rsidRPr="00000000">
                            <w:rPr>
                              <w:rtl w:val="0"/>
                            </w:rPr>
                          </w:r>
                        </w:ins>
                      </w:sdtContent>
                    </w:sdt>
                  </w:p>
                </w:sdtContent>
              </w:sdt>
              <w:p w:rsidR="00000000" w:rsidDel="00000000" w:rsidP="00000000" w:rsidRDefault="00000000" w:rsidRPr="00000000" w14:paraId="0000001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Define testing criteria; enforce minimum coverage through CI pipelines.</w:t>
                </w:r>
              </w:p>
            </w:tc>
          </w:tr>
          <w:tr>
            <w:trPr>
              <w:cantSplit w:val="0"/>
              <w:tblHeader w:val="0"/>
            </w:trPr>
            <w:tc>
              <w:tcPr>
                <w:shd w:fill="auto" w:val="clear"/>
                <w:tcMar>
                  <w:top w:w="100.0" w:type="dxa"/>
                  <w:left w:w="100.0" w:type="dxa"/>
                  <w:bottom w:w="100.0" w:type="dxa"/>
                  <w:right w:w="100.0" w:type="dxa"/>
                </w:tcMar>
                <w:vAlign w:val="top"/>
              </w:tcPr>
              <w:sdt>
                <w:sdtPr>
                  <w:tag w:val="goog_rdk_5"/>
                </w:sdtPr>
                <w:sdtContent>
                  <w:p w:rsidR="00000000" w:rsidDel="00000000" w:rsidP="00000000" w:rsidRDefault="00000000" w:rsidRPr="00000000" w14:paraId="00000017">
                    <w:pPr>
                      <w:rPr>
                        <w:ins w:author="Mustafa Furkan Ateş" w:id="2" w:date="2025-04-12T18:04:28Z"/>
                      </w:rPr>
                    </w:pPr>
                    <w:r w:rsidDel="00000000" w:rsidR="00000000" w:rsidRPr="00000000">
                      <w:rPr>
                        <w:rtl w:val="0"/>
                      </w:rPr>
                      <w:t xml:space="preserve">Time Management Issues (Underestimating time for coding, testing, or documentation.)</w:t>
                    </w:r>
                    <w:sdt>
                      <w:sdtPr>
                        <w:tag w:val="goog_rdk_4"/>
                      </w:sdtPr>
                      <w:sdtContent>
                        <w:ins w:author="Mustafa Furkan Ateş" w:id="2" w:date="2025-04-12T18:04:28Z">
                          <w:r w:rsidDel="00000000" w:rsidR="00000000" w:rsidRPr="00000000">
                            <w:rPr>
                              <w:rtl w:val="0"/>
                            </w:rPr>
                          </w:r>
                        </w:ins>
                      </w:sdtContent>
                    </w:sdt>
                  </w:p>
                </w:sdtContent>
              </w:sdt>
              <w:p w:rsidR="00000000" w:rsidDel="00000000" w:rsidP="00000000" w:rsidRDefault="00000000" w:rsidRPr="00000000" w14:paraId="0000001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Create a timeline with milestones; allocate buffer time for delays.</w:t>
                </w:r>
              </w:p>
            </w:tc>
          </w:tr>
          <w:tr>
            <w:trPr>
              <w:cantSplit w:val="0"/>
              <w:tblHeader w:val="0"/>
            </w:trPr>
            <w:tc>
              <w:tcPr>
                <w:shd w:fill="auto" w:val="clear"/>
                <w:tcMar>
                  <w:top w:w="100.0" w:type="dxa"/>
                  <w:left w:w="100.0" w:type="dxa"/>
                  <w:bottom w:w="100.0" w:type="dxa"/>
                  <w:right w:w="100.0" w:type="dxa"/>
                </w:tcMar>
                <w:vAlign w:val="top"/>
              </w:tcPr>
              <w:sdt>
                <w:sdtPr>
                  <w:tag w:val="goog_rdk_7"/>
                </w:sdtPr>
                <w:sdtContent>
                  <w:p w:rsidR="00000000" w:rsidDel="00000000" w:rsidP="00000000" w:rsidRDefault="00000000" w:rsidRPr="00000000" w14:paraId="0000001A">
                    <w:pPr>
                      <w:rPr>
                        <w:ins w:author="Mustafa Furkan Ateş" w:id="3" w:date="2025-04-12T18:04:30Z"/>
                      </w:rPr>
                    </w:pPr>
                    <w:r w:rsidDel="00000000" w:rsidR="00000000" w:rsidRPr="00000000">
                      <w:rPr>
                        <w:rtl w:val="0"/>
                      </w:rPr>
                      <w:t xml:space="preserve">Inconsistent API Responses (API endpoints return data in varying formats, causing integration issues with the frontend.)</w:t>
                    </w:r>
                    <w:sdt>
                      <w:sdtPr>
                        <w:tag w:val="goog_rdk_6"/>
                      </w:sdtPr>
                      <w:sdtContent>
                        <w:ins w:author="Mustafa Furkan Ateş" w:id="3" w:date="2025-04-12T18:04:30Z">
                          <w:r w:rsidDel="00000000" w:rsidR="00000000" w:rsidRPr="00000000">
                            <w:rPr>
                              <w:rtl w:val="0"/>
                            </w:rPr>
                          </w:r>
                        </w:ins>
                      </w:sdtContent>
                    </w:sdt>
                  </w:p>
                </w:sdtContent>
              </w:sdt>
              <w:p w:rsidR="00000000" w:rsidDel="00000000" w:rsidP="00000000" w:rsidRDefault="00000000" w:rsidRPr="00000000" w14:paraId="0000001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Standardize API responses; implement response schema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Version Control Conflicts(Merge conflicts frequently occur due to lack of branch discipline and unclear commit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Define branching strategy; implement commit message guidelines and conflict resolution sessions.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Database Issues (Frequent connection timeouts and slow query performance due to suboptimal indexing and inefficient query design.)</w:t>
                </w:r>
              </w:p>
              <w:p w:rsidR="00000000" w:rsidDel="00000000" w:rsidP="00000000" w:rsidRDefault="00000000" w:rsidRPr="00000000" w14:paraId="0000002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Review indexing strategy; optimize queries and adjust connection pooling parameters.</w:t>
                </w:r>
              </w:p>
            </w:tc>
          </w:tr>
          <w:tr>
            <w:trPr>
              <w:cantSplit w:val="0"/>
              <w:tblHeader w:val="0"/>
            </w:trPr>
            <w:tc>
              <w:tcPr>
                <w:shd w:fill="auto" w:val="clear"/>
                <w:tcMar>
                  <w:top w:w="100.0" w:type="dxa"/>
                  <w:left w:w="100.0" w:type="dxa"/>
                  <w:bottom w:w="100.0" w:type="dxa"/>
                  <w:right w:w="100.0" w:type="dxa"/>
                </w:tcMar>
                <w:vAlign w:val="top"/>
              </w:tcPr>
              <w:sdt>
                <w:sdtPr>
                  <w:tag w:val="goog_rdk_9"/>
                </w:sdtPr>
                <w:sdtContent>
                  <w:p w:rsidR="00000000" w:rsidDel="00000000" w:rsidP="00000000" w:rsidRDefault="00000000" w:rsidRPr="00000000" w14:paraId="00000022">
                    <w:pPr>
                      <w:rPr>
                        <w:ins w:author="Mustafa Furkan Ateş" w:id="4" w:date="2025-04-12T18:04:37Z"/>
                      </w:rPr>
                    </w:pPr>
                    <w:r w:rsidDel="00000000" w:rsidR="00000000" w:rsidRPr="00000000">
                      <w:rPr>
                        <w:rtl w:val="0"/>
                      </w:rPr>
                      <w:t xml:space="preserve">Submission Risks (Issues during submission (e.g., file corruption, late upload).)</w:t>
                    </w:r>
                    <w:sdt>
                      <w:sdtPr>
                        <w:tag w:val="goog_rdk_8"/>
                      </w:sdtPr>
                      <w:sdtContent>
                        <w:ins w:author="Mustafa Furkan Ateş" w:id="4" w:date="2025-04-12T18:04:37Z">
                          <w:r w:rsidDel="00000000" w:rsidR="00000000" w:rsidRPr="00000000">
                            <w:rPr>
                              <w:rtl w:val="0"/>
                            </w:rPr>
                          </w:r>
                        </w:ins>
                      </w:sdtContent>
                    </w:sdt>
                  </w:p>
                </w:sdtContent>
              </w:sdt>
              <w:p w:rsidR="00000000" w:rsidDel="00000000" w:rsidP="00000000" w:rsidRDefault="00000000" w:rsidRPr="00000000" w14:paraId="0000002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Test submission process early; submit ahead of deadline.</w:t>
                </w:r>
              </w:p>
            </w:tc>
          </w:tr>
          <w:tr>
            <w:trPr>
              <w:cantSplit w:val="0"/>
              <w:tblHeader w:val="0"/>
            </w:trPr>
            <w:tc>
              <w:tcPr>
                <w:shd w:fill="auto" w:val="clear"/>
                <w:tcMar>
                  <w:top w:w="100.0" w:type="dxa"/>
                  <w:left w:w="100.0" w:type="dxa"/>
                  <w:bottom w:w="100.0" w:type="dxa"/>
                  <w:right w:w="100.0" w:type="dxa"/>
                </w:tcMar>
                <w:vAlign w:val="top"/>
              </w:tcPr>
              <w:sdt>
                <w:sdtPr>
                  <w:tag w:val="goog_rdk_11"/>
                </w:sdtPr>
                <w:sdtContent>
                  <w:p w:rsidR="00000000" w:rsidDel="00000000" w:rsidP="00000000" w:rsidRDefault="00000000" w:rsidRPr="00000000" w14:paraId="00000025">
                    <w:pPr>
                      <w:rPr>
                        <w:ins w:author="Mustafa Furkan Ateş" w:id="5" w:date="2025-04-12T18:04:40Z"/>
                      </w:rPr>
                    </w:pPr>
                    <w:r w:rsidDel="00000000" w:rsidR="00000000" w:rsidRPr="00000000">
                      <w:rPr>
                        <w:rtl w:val="0"/>
                      </w:rPr>
                      <w:t xml:space="preserve">Demo Standard Accessibility Issue(The interface is unable to access the defined demo standards; this issue leads to disruptions in demo presentations and user experience.)</w:t>
                    </w:r>
                    <w:sdt>
                      <w:sdtPr>
                        <w:tag w:val="goog_rdk_10"/>
                      </w:sdtPr>
                      <w:sdtContent>
                        <w:ins w:author="Mustafa Furkan Ateş" w:id="5" w:date="2025-04-12T18:04:40Z">
                          <w:r w:rsidDel="00000000" w:rsidR="00000000" w:rsidRPr="00000000">
                            <w:rPr>
                              <w:rtl w:val="0"/>
                            </w:rPr>
                          </w:r>
                        </w:ins>
                      </w:sdtContent>
                    </w:sdt>
                  </w:p>
                </w:sdtContent>
              </w:sdt>
              <w:p w:rsidR="00000000" w:rsidDel="00000000" w:rsidP="00000000" w:rsidRDefault="00000000" w:rsidRPr="00000000" w14:paraId="0000002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Review and update the configuration to comply with demo standards; integrate the relevant guideline documents.</w:t>
                </w:r>
              </w:p>
            </w:tc>
          </w:tr>
          <w:tr>
            <w:trPr>
              <w:cantSplit w:val="0"/>
              <w:tblHeader w:val="0"/>
            </w:trPr>
            <w:tc>
              <w:tcPr>
                <w:shd w:fill="auto" w:val="clear"/>
                <w:tcMar>
                  <w:top w:w="100.0" w:type="dxa"/>
                  <w:left w:w="100.0" w:type="dxa"/>
                  <w:bottom w:w="100.0" w:type="dxa"/>
                  <w:right w:w="100.0" w:type="dxa"/>
                </w:tcMar>
                <w:vAlign w:val="top"/>
              </w:tcPr>
              <w:sdt>
                <w:sdtPr>
                  <w:tag w:val="goog_rdk_13"/>
                </w:sdtPr>
                <w:sdtContent>
                  <w:p w:rsidR="00000000" w:rsidDel="00000000" w:rsidP="00000000" w:rsidRDefault="00000000" w:rsidRPr="00000000" w14:paraId="00000028">
                    <w:pPr>
                      <w:rPr>
                        <w:ins w:author="Mustafa Furkan Ateş" w:id="6" w:date="2025-04-12T18:04:43Z"/>
                      </w:rPr>
                    </w:pPr>
                    <w:r w:rsidDel="00000000" w:rsidR="00000000" w:rsidRPr="00000000">
                      <w:rPr>
                        <w:rtl w:val="0"/>
                      </w:rPr>
                      <w:t xml:space="preserve">Team Coordination Problems (Miscommunication or uneven workload among team members.)</w:t>
                    </w:r>
                    <w:sdt>
                      <w:sdtPr>
                        <w:tag w:val="goog_rdk_12"/>
                      </w:sdtPr>
                      <w:sdtContent>
                        <w:ins w:author="Mustafa Furkan Ateş" w:id="6" w:date="2025-04-12T18:04:43Z">
                          <w:r w:rsidDel="00000000" w:rsidR="00000000" w:rsidRPr="00000000">
                            <w:rPr>
                              <w:rtl w:val="0"/>
                            </w:rPr>
                          </w:r>
                        </w:ins>
                      </w:sdtContent>
                    </w:sdt>
                  </w:p>
                </w:sdtContent>
              </w:sdt>
              <w:p w:rsidR="00000000" w:rsidDel="00000000" w:rsidP="00000000" w:rsidRDefault="00000000" w:rsidRPr="00000000" w14:paraId="0000002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Assign roles clearly; use tools like GitLab and hold regular check-ins.</w:t>
                </w:r>
              </w:p>
            </w:tc>
          </w:tr>
          <w:tr>
            <w:trPr>
              <w:cantSplit w:val="0"/>
              <w:tblHeader w:val="0"/>
            </w:trPr>
            <w:tc>
              <w:tcPr>
                <w:shd w:fill="auto" w:val="clear"/>
                <w:tcMar>
                  <w:top w:w="100.0" w:type="dxa"/>
                  <w:left w:w="100.0" w:type="dxa"/>
                  <w:bottom w:w="100.0" w:type="dxa"/>
                  <w:right w:w="100.0" w:type="dxa"/>
                </w:tcMar>
                <w:vAlign w:val="top"/>
              </w:tcPr>
              <w:sdt>
                <w:sdtPr>
                  <w:tag w:val="goog_rdk_15"/>
                </w:sdtPr>
                <w:sdtContent>
                  <w:p w:rsidR="00000000" w:rsidDel="00000000" w:rsidP="00000000" w:rsidRDefault="00000000" w:rsidRPr="00000000" w14:paraId="0000002B">
                    <w:pPr>
                      <w:rPr>
                        <w:ins w:author="Mustafa Furkan Ateş" w:id="7" w:date="2025-04-12T18:04:46Z"/>
                      </w:rPr>
                    </w:pPr>
                    <w:r w:rsidDel="00000000" w:rsidR="00000000" w:rsidRPr="00000000">
                      <w:rPr>
                        <w:rtl w:val="0"/>
                      </w:rPr>
                      <w:t xml:space="preserve">Device Compatibility (App not working across browsers or devices.)</w:t>
                    </w:r>
                    <w:sdt>
                      <w:sdtPr>
                        <w:tag w:val="goog_rdk_14"/>
                      </w:sdtPr>
                      <w:sdtContent>
                        <w:ins w:author="Mustafa Furkan Ateş" w:id="7" w:date="2025-04-12T18:04:46Z">
                          <w:r w:rsidDel="00000000" w:rsidR="00000000" w:rsidRPr="00000000">
                            <w:rPr>
                              <w:rtl w:val="0"/>
                            </w:rPr>
                          </w:r>
                        </w:ins>
                      </w:sdtContent>
                    </w:sdt>
                  </w:p>
                </w:sdtContent>
              </w:sdt>
              <w:p w:rsidR="00000000" w:rsidDel="00000000" w:rsidP="00000000" w:rsidRDefault="00000000" w:rsidRPr="00000000" w14:paraId="0000002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Test on multiple platforms; use responsive design principles.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Scope Creep (Adding features beyond assignment requirements (e.g., payment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Define MVP based on assignment brief; avoid extra features unless time permits.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Incomplete Use Cases for Demo Release (Critical use cases planned for the demo release are missing, leading to uncertainty in the application's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Perform a comprehensive use case analysis; review requirements and update the demo documentation accordingly.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Feature Deployment Delays (Features take longer than estimated due to unexpected technical complications and unclear task breakdowns.)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Improve sprint planning accuracy; involve technical staff in estimation and risk assessment.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Ambiguous Requirement Specifications (Lack of clear specifications leads to differing interpretations among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Conduct requirement clarification meetings; maintain a shared, updated specification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Authentication Token Expiry Issues (UI components were changed without updating wireframes or informing the dev team, causing implementation mismatches.)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Establish a UI change log; notify developers about updates and maintain wireframe version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User Interface Issues (Confusing or unintuitive UI design (e.g., unclear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Sketch wireframe; get early peer feedback and simplify 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Untracked Design Changes(UI components were changed without updating wireframes or informing the dev team, causing implementation mismatches.)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Establish a UI change log; notify developers about updates and maintain wireframe version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Data Management Errors (Poor database design or lack of validation for mock data (e.g., category,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Design simple schema early; test with sample data and add validation.</w:t>
                </w:r>
              </w:p>
            </w:tc>
          </w:tr>
        </w:tbl>
      </w:sdtContent>
    </w:sdt>
    <w:p w:rsidR="00000000" w:rsidDel="00000000" w:rsidP="00000000" w:rsidRDefault="00000000" w:rsidRPr="00000000" w14:paraId="0000003E">
      <w:pPr>
        <w:tabs>
          <w:tab w:val="left" w:leader="none" w:pos="540"/>
          <w:tab w:val="left" w:leader="none" w:pos="1260"/>
        </w:tabs>
        <w:rPr>
          <w:rFonts w:ascii="Times" w:cs="Times" w:eastAsia="Times" w:hAnsi="Times"/>
        </w:rPr>
      </w:pPr>
      <w:r w:rsidDel="00000000" w:rsidR="00000000" w:rsidRPr="00000000">
        <w:rPr>
          <w:rtl w:val="0"/>
        </w:rPr>
      </w:r>
    </w:p>
    <w:p w:rsidR="00000000" w:rsidDel="00000000" w:rsidP="00000000" w:rsidRDefault="00000000" w:rsidRPr="00000000" w14:paraId="0000003F">
      <w:pPr>
        <w:spacing w:after="120" w:lineRule="auto"/>
        <w:ind w:left="360" w:firstLine="0"/>
        <w:rPr>
          <w:rFonts w:ascii="Times" w:cs="Times" w:eastAsia="Times" w:hAnsi="Times"/>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w:cs="Times" w:eastAsia="Times" w:hAnsi="Times"/>
          <w:color w:val="0000ff"/>
        </w:rPr>
      </w:pPr>
      <w:bookmarkStart w:colFirst="0" w:colLast="0" w:name="_heading=h.sls58bs1jm" w:id="2"/>
      <w:bookmarkEnd w:id="2"/>
      <w:r w:rsidDel="00000000" w:rsidR="00000000" w:rsidRPr="00000000">
        <w:rPr>
          <w:rtl w:val="0"/>
        </w:rPr>
      </w:r>
    </w:p>
    <w:p w:rsidR="00000000" w:rsidDel="00000000" w:rsidP="00000000" w:rsidRDefault="00000000" w:rsidRPr="00000000" w14:paraId="00000041">
      <w:pPr>
        <w:pStyle w:val="Heading1"/>
        <w:numPr>
          <w:ilvl w:val="0"/>
          <w:numId w:val="1"/>
        </w:numPr>
        <w:ind w:left="360" w:hanging="360"/>
        <w:rPr>
          <w:vertAlign w:val="baseline"/>
        </w:rPr>
      </w:pPr>
      <w:r w:rsidDel="00000000" w:rsidR="00000000" w:rsidRPr="00000000">
        <w:rPr>
          <w:b w:val="1"/>
          <w:vertAlign w:val="baseline"/>
          <w:rtl w:val="0"/>
        </w:rPr>
        <w:t xml:space="preserve">Risk Management Report Specifications</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[Key Considerations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This list should capture the critical and serious risks. If you find this list extending beyond 20, carefully consider whether they are really serious risks. Tracking more than 20 risks is an onerous task.</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Tailoring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Representation Options</w:t>
        <w:tab/>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Option: list of risks captured in the project plan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b w:val="0"/>
          <w:i w:val="0"/>
          <w:smallCaps w:val="0"/>
          <w:strike w:val="0"/>
          <w:color w:val="0000ff"/>
          <w:sz w:val="20"/>
          <w:szCs w:val="20"/>
          <w:u w:val="none"/>
          <w:shd w:fill="auto" w:val="clear"/>
          <w:vertAlign w:val="baseline"/>
        </w:rPr>
      </w:pPr>
      <w:r w:rsidDel="00000000" w:rsidR="00000000" w:rsidRPr="00000000">
        <w:rPr>
          <w:rFonts w:ascii="Times" w:cs="Times" w:eastAsia="Times" w:hAnsi="Times"/>
          <w:b w:val="0"/>
          <w:i w:val="0"/>
          <w:smallCaps w:val="0"/>
          <w:strike w:val="0"/>
          <w:color w:val="0000ff"/>
          <w:sz w:val="20"/>
          <w:szCs w:val="20"/>
          <w:u w:val="none"/>
          <w:shd w:fill="auto" w:val="clear"/>
          <w:vertAlign w:val="baseline"/>
          <w:rtl w:val="0"/>
        </w:rPr>
        <w:t xml:space="preserve">In this approach you put the overall risk list in the project plan. The iteration plan will contain only the tasks you will be doing during the iteration to mitigate the risks. This will ensure that the iteration plan contains only iteration information. The project plan has to be revisited constantly as you update risks.]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color w:val="0000ff"/>
        </w:rPr>
      </w:pPr>
      <w:r w:rsidDel="00000000" w:rsidR="00000000" w:rsidRPr="00000000">
        <w:rPr>
          <w:rtl w:val="0"/>
        </w:rPr>
      </w:r>
    </w:p>
    <w:p w:rsidR="00000000" w:rsidDel="00000000" w:rsidP="00000000" w:rsidRDefault="00000000" w:rsidRPr="00000000" w14:paraId="00000049">
      <w:pPr>
        <w:spacing w:after="120" w:lineRule="auto"/>
        <w:ind w:left="360" w:firstLine="0"/>
        <w:rPr>
          <w:rFonts w:ascii="Times" w:cs="Times" w:eastAsia="Times" w:hAnsi="Times"/>
          <w:color w:val="0000ff"/>
        </w:rPr>
      </w:pPr>
      <w:r w:rsidDel="00000000" w:rsidR="00000000" w:rsidRPr="00000000">
        <w:rPr>
          <w:rFonts w:ascii="Times" w:cs="Times" w:eastAsia="Times" w:hAnsi="Times"/>
          <w:rtl w:val="0"/>
        </w:rPr>
        <w:t xml:space="preserve">Risk Management Report Specifications is a summary of the 7 major risks encountered during the project's development, along with the strategies we applied to address them. This list has been continuously updated over the course of the project.</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w:cs="Times" w:eastAsia="Times" w:hAnsi="Times"/>
        </w:rPr>
      </w:pPr>
      <w:r w:rsidDel="00000000" w:rsidR="00000000" w:rsidRPr="00000000">
        <w:rPr>
          <w:rtl w:val="0"/>
        </w:rPr>
      </w:r>
    </w:p>
    <w:sdt>
      <w:sdtPr>
        <w:lock w:val="contentLocked"/>
        <w:tag w:val="goog_rdk_17"/>
      </w:sdtPr>
      <w:sdtContent>
        <w:tbl>
          <w:tblPr>
            <w:tblStyle w:val="Table2"/>
            <w:tblW w:w="901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2430"/>
            <w:gridCol w:w="2265"/>
            <w:gridCol w:w="2670"/>
            <w:gridCol w:w="825"/>
            <w:tblGridChange w:id="0">
              <w:tblGrid>
                <w:gridCol w:w="825"/>
                <w:gridCol w:w="2430"/>
                <w:gridCol w:w="2265"/>
                <w:gridCol w:w="2670"/>
                <w:gridCol w:w="825"/>
              </w:tblGrid>
            </w:tblGridChange>
          </w:tblGrid>
          <w:tr>
            <w:trPr>
              <w:cantSplit w:val="0"/>
              <w:tblHeader w:val="1"/>
            </w:trPr>
            <w:tc>
              <w:tcPr>
                <w:tcBorders>
                  <w:top w:color="000000"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04B">
                <w:pPr>
                  <w:rPr/>
                </w:pPr>
                <w:r w:rsidDel="00000000" w:rsidR="00000000" w:rsidRPr="00000000">
                  <w:rPr>
                    <w:rtl w:val="0"/>
                  </w:rPr>
                  <w:t xml:space="preserve">Risk ID</w:t>
                </w:r>
              </w:p>
              <w:p w:rsidR="00000000" w:rsidDel="00000000" w:rsidP="00000000" w:rsidRDefault="00000000" w:rsidRPr="00000000" w14:paraId="0000004C">
                <w:pPr>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04D">
                <w:pPr>
                  <w:rPr/>
                </w:pPr>
                <w:r w:rsidDel="00000000" w:rsidR="00000000" w:rsidRPr="00000000">
                  <w:rPr>
                    <w:rtl w:val="0"/>
                  </w:rPr>
                  <w:t xml:space="preserve">Risk Title</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04E">
                <w:pPr>
                  <w:rPr/>
                </w:pPr>
                <w:r w:rsidDel="00000000" w:rsidR="00000000" w:rsidRPr="00000000">
                  <w:rPr>
                    <w:rtl w:val="0"/>
                  </w:rPr>
                  <w:t xml:space="preserve">Risk Description</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04F">
                <w:pPr>
                  <w:rPr/>
                </w:pPr>
                <w:r w:rsidDel="00000000" w:rsidR="00000000" w:rsidRPr="00000000">
                  <w:rPr>
                    <w:rtl w:val="0"/>
                  </w:rPr>
                  <w:t xml:space="preserve">Strategies of Mitigation</w:t>
                </w:r>
              </w:p>
            </w:tc>
            <w:tc>
              <w:tcPr>
                <w:tcBorders>
                  <w:top w:color="000000" w:space="0" w:sz="5" w:val="single"/>
                  <w:left w:color="cccccc" w:space="0" w:sz="5" w:val="single"/>
                  <w:bottom w:color="000000" w:space="0" w:sz="5" w:val="single"/>
                  <w:right w:color="000000" w:space="0" w:sz="5" w:val="single"/>
                </w:tcBorders>
                <w:shd w:fill="d9d9d9" w:val="clear"/>
                <w:tcMar>
                  <w:top w:w="0.0" w:type="dxa"/>
                  <w:left w:w="40.0" w:type="dxa"/>
                  <w:bottom w:w="0.0" w:type="dxa"/>
                  <w:right w:w="40.0" w:type="dxa"/>
                </w:tcMar>
                <w:vAlign w:val="top"/>
              </w:tcPr>
              <w:p w:rsidR="00000000" w:rsidDel="00000000" w:rsidP="00000000" w:rsidRDefault="00000000" w:rsidRPr="00000000" w14:paraId="00000050">
                <w:pPr>
                  <w:rPr/>
                </w:pPr>
                <w:r w:rsidDel="00000000" w:rsidR="00000000" w:rsidRPr="00000000">
                  <w:rPr>
                    <w:rtl w:val="0"/>
                  </w:rPr>
                  <w:t xml:space="preserve">Seriousness</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1">
                <w:pPr>
                  <w:rPr>
                    <w:color w:val="6fa8dc"/>
                  </w:rPr>
                </w:pPr>
                <w:r w:rsidDel="00000000" w:rsidR="00000000" w:rsidRPr="00000000">
                  <w:rPr>
                    <w:color w:val="6fa8dc"/>
                    <w:rtl w:val="0"/>
                  </w:rPr>
                  <w:t xml:space="preserve">R1</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2">
                <w:pPr>
                  <w:rPr>
                    <w:color w:val="6fa8dc"/>
                  </w:rPr>
                </w:pPr>
                <w:r w:rsidDel="00000000" w:rsidR="00000000" w:rsidRPr="00000000">
                  <w:rPr>
                    <w:color w:val="6fa8dc"/>
                    <w:rtl w:val="0"/>
                  </w:rPr>
                  <w:t xml:space="preserve">Time Management Issues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3">
                <w:pPr>
                  <w:rPr>
                    <w:color w:val="6fa8dc"/>
                  </w:rPr>
                </w:pPr>
                <w:r w:rsidDel="00000000" w:rsidR="00000000" w:rsidRPr="00000000">
                  <w:rPr>
                    <w:color w:val="6fa8dc"/>
                    <w:rtl w:val="0"/>
                  </w:rPr>
                  <w:t xml:space="preserve">Underestimating time for coding, testing, or documentation.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4">
                <w:pPr>
                  <w:rPr>
                    <w:color w:val="6fa8dc"/>
                  </w:rPr>
                </w:pPr>
                <w:r w:rsidDel="00000000" w:rsidR="00000000" w:rsidRPr="00000000">
                  <w:rPr>
                    <w:color w:val="6fa8dc"/>
                    <w:rtl w:val="0"/>
                  </w:rPr>
                  <w:t xml:space="preserve">1-Creating a timeline with milestones with proximate time intervals for every goal.. </w:t>
                </w:r>
              </w:p>
              <w:p w:rsidR="00000000" w:rsidDel="00000000" w:rsidP="00000000" w:rsidRDefault="00000000" w:rsidRPr="00000000" w14:paraId="00000055">
                <w:pPr>
                  <w:rPr>
                    <w:color w:val="6fa8dc"/>
                  </w:rPr>
                </w:pPr>
                <w:r w:rsidDel="00000000" w:rsidR="00000000" w:rsidRPr="00000000">
                  <w:rPr>
                    <w:color w:val="6fa8dc"/>
                    <w:rtl w:val="0"/>
                  </w:rPr>
                  <w:t xml:space="preserve">2-Allocate buffer time for possible delays.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6">
                <w:pPr>
                  <w:rPr>
                    <w:color w:val="6fa8dc"/>
                  </w:rPr>
                </w:pPr>
                <w:r w:rsidDel="00000000" w:rsidR="00000000" w:rsidRPr="00000000">
                  <w:rPr>
                    <w:color w:val="6fa8dc"/>
                    <w:rtl w:val="0"/>
                  </w:rPr>
                  <w:t xml:space="preserve">Medium</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7">
                <w:pPr>
                  <w:rPr>
                    <w:color w:val="6fa8dc"/>
                  </w:rPr>
                </w:pPr>
                <w:r w:rsidDel="00000000" w:rsidR="00000000" w:rsidRPr="00000000">
                  <w:rPr>
                    <w:color w:val="6fa8dc"/>
                    <w:rtl w:val="0"/>
                  </w:rPr>
                  <w:t xml:space="preserve">R2</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8">
                <w:pPr>
                  <w:rPr>
                    <w:color w:val="6fa8dc"/>
                  </w:rPr>
                </w:pPr>
                <w:r w:rsidDel="00000000" w:rsidR="00000000" w:rsidRPr="00000000">
                  <w:rPr>
                    <w:color w:val="6fa8dc"/>
                    <w:rtl w:val="0"/>
                  </w:rPr>
                  <w:t xml:space="preserve">Functionality Bugs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9">
                <w:pPr>
                  <w:rPr>
                    <w:color w:val="6fa8dc"/>
                  </w:rPr>
                </w:pPr>
                <w:r w:rsidDel="00000000" w:rsidR="00000000" w:rsidRPr="00000000">
                  <w:rPr>
                    <w:color w:val="6fa8dc"/>
                    <w:rtl w:val="0"/>
                  </w:rPr>
                  <w:t xml:space="preserve">Errors in core features.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A">
                <w:pPr>
                  <w:rPr>
                    <w:color w:val="6fa8dc"/>
                  </w:rPr>
                </w:pPr>
                <w:r w:rsidDel="00000000" w:rsidR="00000000" w:rsidRPr="00000000">
                  <w:rPr>
                    <w:color w:val="6fa8dc"/>
                    <w:rtl w:val="0"/>
                  </w:rPr>
                  <w:t xml:space="preserve">1-Test features incrementally, starting to prioritization from critical risks.</w:t>
                </w:r>
              </w:p>
              <w:p w:rsidR="00000000" w:rsidDel="00000000" w:rsidP="00000000" w:rsidRDefault="00000000" w:rsidRPr="00000000" w14:paraId="0000005B">
                <w:pPr>
                  <w:rPr>
                    <w:color w:val="6fa8dc"/>
                  </w:rPr>
                </w:pPr>
                <w:r w:rsidDel="00000000" w:rsidR="00000000" w:rsidRPr="00000000">
                  <w:rPr>
                    <w:color w:val="6fa8dc"/>
                    <w:rtl w:val="0"/>
                  </w:rPr>
                  <w:t xml:space="preserve">2-Repeating the tests periodically for every implementation milestone.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C">
                <w:pPr>
                  <w:rPr>
                    <w:color w:val="6fa8dc"/>
                  </w:rPr>
                </w:pPr>
                <w:r w:rsidDel="00000000" w:rsidR="00000000" w:rsidRPr="00000000">
                  <w:rPr>
                    <w:color w:val="6fa8dc"/>
                    <w:rtl w:val="0"/>
                  </w:rPr>
                  <w:t xml:space="preserve">High</w:t>
                </w:r>
              </w:p>
            </w:tc>
          </w:tr>
          <w:tr>
            <w:trPr>
              <w:cantSplit w:val="0"/>
              <w:trHeight w:val="1134.9023437499998" w:hRule="atLeast"/>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D">
                <w:pPr>
                  <w:rPr>
                    <w:color w:val="6fa8dc"/>
                  </w:rPr>
                </w:pPr>
                <w:r w:rsidDel="00000000" w:rsidR="00000000" w:rsidRPr="00000000">
                  <w:rPr>
                    <w:color w:val="6fa8dc"/>
                    <w:rtl w:val="0"/>
                  </w:rPr>
                  <w:t xml:space="preserve">R3</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E">
                <w:pPr>
                  <w:rPr>
                    <w:color w:val="6fa8dc"/>
                  </w:rPr>
                </w:pPr>
                <w:r w:rsidDel="00000000" w:rsidR="00000000" w:rsidRPr="00000000">
                  <w:rPr>
                    <w:color w:val="6fa8dc"/>
                    <w:rtl w:val="0"/>
                  </w:rPr>
                  <w:t xml:space="preserve">Inadequate Unit Testing Coverage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5F">
                <w:pPr>
                  <w:rPr>
                    <w:color w:val="6fa8dc"/>
                  </w:rPr>
                </w:pPr>
                <w:r w:rsidDel="00000000" w:rsidR="00000000" w:rsidRPr="00000000">
                  <w:rPr>
                    <w:color w:val="6fa8dc"/>
                    <w:rtl w:val="0"/>
                  </w:rPr>
                  <w:t xml:space="preserve">Many functions are untested, increasing the risk of undetected bugs in production.</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0">
                <w:pPr>
                  <w:rPr>
                    <w:color w:val="6fa8dc"/>
                  </w:rPr>
                </w:pPr>
                <w:r w:rsidDel="00000000" w:rsidR="00000000" w:rsidRPr="00000000">
                  <w:rPr>
                    <w:color w:val="6fa8dc"/>
                    <w:rtl w:val="0"/>
                  </w:rPr>
                  <w:t xml:space="preserve">1-Define testing criteria; enforce minimum coverage through CI pipelines.</w:t>
                </w:r>
              </w:p>
              <w:p w:rsidR="00000000" w:rsidDel="00000000" w:rsidP="00000000" w:rsidRDefault="00000000" w:rsidRPr="00000000" w14:paraId="00000061">
                <w:pPr>
                  <w:rPr>
                    <w:color w:val="6fa8dc"/>
                  </w:rPr>
                </w:pPr>
                <w:r w:rsidDel="00000000" w:rsidR="00000000" w:rsidRPr="00000000">
                  <w:rPr>
                    <w:color w:val="6fa8dc"/>
                    <w:rtl w:val="0"/>
                  </w:rPr>
                  <w:t xml:space="preserve">2-Specialize the criteria per test case.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2">
                <w:pPr>
                  <w:rPr>
                    <w:color w:val="6fa8dc"/>
                  </w:rPr>
                </w:pPr>
                <w:r w:rsidDel="00000000" w:rsidR="00000000" w:rsidRPr="00000000">
                  <w:rPr>
                    <w:color w:val="6fa8dc"/>
                    <w:rtl w:val="0"/>
                  </w:rPr>
                  <w:t xml:space="preserve">Medium</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3">
                <w:pPr>
                  <w:rPr>
                    <w:color w:val="073763"/>
                  </w:rPr>
                </w:pPr>
                <w:r w:rsidDel="00000000" w:rsidR="00000000" w:rsidRPr="00000000">
                  <w:rPr>
                    <w:color w:val="073763"/>
                    <w:rtl w:val="0"/>
                  </w:rPr>
                  <w:t xml:space="preserve">R4</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4">
                <w:pPr>
                  <w:rPr>
                    <w:color w:val="073763"/>
                  </w:rPr>
                </w:pPr>
                <w:r w:rsidDel="00000000" w:rsidR="00000000" w:rsidRPr="00000000">
                  <w:rPr>
                    <w:color w:val="073763"/>
                    <w:rtl w:val="0"/>
                  </w:rPr>
                  <w:t xml:space="preserve">Nonsynchronous implementation </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5">
                <w:pPr>
                  <w:rPr>
                    <w:color w:val="073763"/>
                  </w:rPr>
                </w:pPr>
                <w:r w:rsidDel="00000000" w:rsidR="00000000" w:rsidRPr="00000000">
                  <w:rPr>
                    <w:color w:val="073763"/>
                    <w:rtl w:val="0"/>
                  </w:rPr>
                  <w:t xml:space="preserve">Inconsistent code, misaligned features, delays between deliveries, and difficulty in testing.</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6">
                <w:pPr>
                  <w:rPr>
                    <w:color w:val="073763"/>
                  </w:rPr>
                </w:pPr>
                <w:r w:rsidDel="00000000" w:rsidR="00000000" w:rsidRPr="00000000">
                  <w:rPr>
                    <w:color w:val="073763"/>
                    <w:rtl w:val="0"/>
                  </w:rPr>
                  <w:t xml:space="preserve">1-Follow the roles assigned before implementation.</w:t>
                </w:r>
              </w:p>
              <w:p w:rsidR="00000000" w:rsidDel="00000000" w:rsidP="00000000" w:rsidRDefault="00000000" w:rsidRPr="00000000" w14:paraId="00000067">
                <w:pPr>
                  <w:rPr>
                    <w:color w:val="073763"/>
                  </w:rPr>
                </w:pPr>
                <w:r w:rsidDel="00000000" w:rsidR="00000000" w:rsidRPr="00000000">
                  <w:rPr>
                    <w:color w:val="073763"/>
                    <w:rtl w:val="0"/>
                  </w:rPr>
                  <w:t xml:space="preserve">2-Track the implementations of all developers.</w:t>
                </w:r>
              </w:p>
              <w:p w:rsidR="00000000" w:rsidDel="00000000" w:rsidP="00000000" w:rsidRDefault="00000000" w:rsidRPr="00000000" w14:paraId="00000068">
                <w:pPr>
                  <w:rPr>
                    <w:color w:val="073763"/>
                  </w:rPr>
                </w:pPr>
                <w:r w:rsidDel="00000000" w:rsidR="00000000" w:rsidRPr="00000000">
                  <w:rPr>
                    <w:color w:val="073763"/>
                    <w:rtl w:val="0"/>
                  </w:rPr>
                  <w:t xml:space="preserve">3-Ensure adequate communication between group members.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9">
                <w:pPr>
                  <w:rPr>
                    <w:color w:val="073763"/>
                  </w:rPr>
                </w:pPr>
                <w:r w:rsidDel="00000000" w:rsidR="00000000" w:rsidRPr="00000000">
                  <w:rPr>
                    <w:color w:val="073763"/>
                    <w:rtl w:val="0"/>
                  </w:rPr>
                  <w:t xml:space="preserve">High</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A">
                <w:pPr>
                  <w:rPr>
                    <w:color w:val="1c4587"/>
                  </w:rPr>
                </w:pPr>
                <w:r w:rsidDel="00000000" w:rsidR="00000000" w:rsidRPr="00000000">
                  <w:rPr>
                    <w:color w:val="1c4587"/>
                    <w:rtl w:val="0"/>
                  </w:rPr>
                  <w:t xml:space="preserve">R5</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B">
                <w:pPr>
                  <w:rPr>
                    <w:color w:val="1c4587"/>
                  </w:rPr>
                </w:pPr>
                <w:r w:rsidDel="00000000" w:rsidR="00000000" w:rsidRPr="00000000">
                  <w:rPr>
                    <w:color w:val="1c4587"/>
                    <w:rtl w:val="0"/>
                  </w:rPr>
                  <w:t xml:space="preserve">Shortage on Third Party Services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C">
                <w:pPr>
                  <w:rPr>
                    <w:color w:val="1c4587"/>
                  </w:rPr>
                </w:pPr>
                <w:r w:rsidDel="00000000" w:rsidR="00000000" w:rsidRPr="00000000">
                  <w:rPr>
                    <w:color w:val="1c4587"/>
                    <w:rtl w:val="0"/>
                  </w:rPr>
                  <w:t xml:space="preserve">APIs or third-party services could be unavailable during implementation or testing.</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6D">
                <w:pPr>
                  <w:rPr>
                    <w:color w:val="1c4587"/>
                  </w:rPr>
                </w:pPr>
                <w:r w:rsidDel="00000000" w:rsidR="00000000" w:rsidRPr="00000000">
                  <w:rPr>
                    <w:color w:val="1c4587"/>
                    <w:rtl w:val="0"/>
                  </w:rPr>
                  <w:t xml:space="preserve">1-Reduce dependency on third-party services by using local versions where possible.</w:t>
                </w:r>
              </w:p>
              <w:p w:rsidR="00000000" w:rsidDel="00000000" w:rsidP="00000000" w:rsidRDefault="00000000" w:rsidRPr="00000000" w14:paraId="0000006E">
                <w:pPr>
                  <w:rPr>
                    <w:color w:val="1c4587"/>
                  </w:rPr>
                </w:pPr>
                <w:r w:rsidDel="00000000" w:rsidR="00000000" w:rsidRPr="00000000">
                  <w:rPr>
                    <w:color w:val="1c4587"/>
                    <w:rtl w:val="0"/>
                  </w:rPr>
                  <w:t xml:space="preserve">2-Have a backup plan for services dependent on third-party applications.</w:t>
                </w:r>
              </w:p>
              <w:p w:rsidR="00000000" w:rsidDel="00000000" w:rsidP="00000000" w:rsidRDefault="00000000" w:rsidRPr="00000000" w14:paraId="0000006F">
                <w:pPr>
                  <w:rPr>
                    <w:color w:val="1c4587"/>
                  </w:rPr>
                </w:pPr>
                <w:r w:rsidDel="00000000" w:rsidR="00000000" w:rsidRPr="00000000">
                  <w:rPr>
                    <w:color w:val="1c4587"/>
                    <w:rtl w:val="0"/>
                  </w:rPr>
                  <w:t xml:space="preserve">3-Identify convenient alternative applications in advance.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0">
                <w:pPr>
                  <w:rPr>
                    <w:color w:val="1c4587"/>
                  </w:rPr>
                </w:pPr>
                <w:r w:rsidDel="00000000" w:rsidR="00000000" w:rsidRPr="00000000">
                  <w:rPr>
                    <w:color w:val="1c4587"/>
                    <w:rtl w:val="0"/>
                  </w:rPr>
                  <w:t xml:space="preserve">Medium</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1">
                <w:pPr>
                  <w:rPr>
                    <w:color w:val="073763"/>
                  </w:rPr>
                </w:pPr>
                <w:r w:rsidDel="00000000" w:rsidR="00000000" w:rsidRPr="00000000">
                  <w:rPr>
                    <w:color w:val="073763"/>
                    <w:rtl w:val="0"/>
                  </w:rPr>
                  <w:t xml:space="preserve">R6</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2">
                <w:pPr>
                  <w:rPr>
                    <w:color w:val="073763"/>
                  </w:rPr>
                </w:pPr>
                <w:r w:rsidDel="00000000" w:rsidR="00000000" w:rsidRPr="00000000">
                  <w:rPr>
                    <w:color w:val="073763"/>
                    <w:rtl w:val="0"/>
                  </w:rPr>
                  <w:t xml:space="preserve">Security Vulnerabilities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3">
                <w:pPr>
                  <w:rPr>
                    <w:color w:val="073763"/>
                  </w:rPr>
                </w:pPr>
                <w:r w:rsidDel="00000000" w:rsidR="00000000" w:rsidRPr="00000000">
                  <w:rPr>
                    <w:color w:val="073763"/>
                    <w:rtl w:val="0"/>
                  </w:rPr>
                  <w:t xml:space="preserve">Lack of proper authorization and confidentiality could lead to critical information leaks.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4">
                <w:pPr>
                  <w:rPr>
                    <w:color w:val="073763"/>
                  </w:rPr>
                </w:pPr>
                <w:r w:rsidDel="00000000" w:rsidR="00000000" w:rsidRPr="00000000">
                  <w:rPr>
                    <w:color w:val="073763"/>
                    <w:rtl w:val="0"/>
                  </w:rPr>
                  <w:t xml:space="preserve">1-Implement proper authorization controls using suitable applications.</w:t>
                  <w:br w:type="textWrapping"/>
                  <w:t xml:space="preserve">2-Follow relevant security regulations when working with sensitive or personal data.</w:t>
                </w:r>
              </w:p>
              <w:p w:rsidR="00000000" w:rsidDel="00000000" w:rsidP="00000000" w:rsidRDefault="00000000" w:rsidRPr="00000000" w14:paraId="00000075">
                <w:pPr>
                  <w:rPr>
                    <w:color w:val="073763"/>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6">
                <w:pPr>
                  <w:rPr>
                    <w:color w:val="073763"/>
                  </w:rPr>
                </w:pPr>
                <w:r w:rsidDel="00000000" w:rsidR="00000000" w:rsidRPr="00000000">
                  <w:rPr>
                    <w:color w:val="073763"/>
                    <w:rtl w:val="0"/>
                  </w:rPr>
                  <w:t xml:space="preserve">High</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7">
                <w:pPr>
                  <w:rPr>
                    <w:color w:val="6fa8dc"/>
                  </w:rPr>
                </w:pPr>
                <w:r w:rsidDel="00000000" w:rsidR="00000000" w:rsidRPr="00000000">
                  <w:rPr>
                    <w:color w:val="6fa8dc"/>
                    <w:rtl w:val="0"/>
                  </w:rPr>
                  <w:t xml:space="preserve">R7</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8">
                <w:pPr>
                  <w:rPr>
                    <w:color w:val="6fa8dc"/>
                  </w:rPr>
                </w:pPr>
                <w:r w:rsidDel="00000000" w:rsidR="00000000" w:rsidRPr="00000000">
                  <w:rPr>
                    <w:color w:val="6fa8dc"/>
                    <w:rtl w:val="0"/>
                  </w:rPr>
                  <w:t xml:space="preserve">Lack of Requirement Clarity</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9">
                <w:pPr>
                  <w:rPr>
                    <w:color w:val="6fa8dc"/>
                  </w:rPr>
                </w:pPr>
                <w:r w:rsidDel="00000000" w:rsidR="00000000" w:rsidRPr="00000000">
                  <w:rPr>
                    <w:color w:val="6fa8dc"/>
                    <w:rtl w:val="0"/>
                  </w:rPr>
                  <w:t xml:space="preserve">This can lead to misaligned development, wasted resources, and project delays.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A">
                <w:pPr>
                  <w:rPr>
                    <w:color w:val="6fa8dc"/>
                  </w:rPr>
                </w:pPr>
                <w:r w:rsidDel="00000000" w:rsidR="00000000" w:rsidRPr="00000000">
                  <w:rPr>
                    <w:color w:val="6fa8dc"/>
                    <w:rtl w:val="0"/>
                  </w:rPr>
                  <w:t xml:space="preserve">1-Ensure all requirements are documented and validated with stakeholders.</w:t>
                  <w:br w:type="textWrapping"/>
                  <w:t xml:space="preserve">2-Continuously review and adjust requirements throughout the project.</w:t>
                  <w:br w:type="textWrapping"/>
                  <w:t xml:space="preserve">3-Use prototypes to confirm requirements before final implementation.</w:t>
                </w:r>
              </w:p>
              <w:p w:rsidR="00000000" w:rsidDel="00000000" w:rsidP="00000000" w:rsidRDefault="00000000" w:rsidRPr="00000000" w14:paraId="0000007B">
                <w:pPr>
                  <w:rPr>
                    <w:color w:val="6fa8dc"/>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C">
                <w:pPr>
                  <w:rPr>
                    <w:color w:val="6fa8dc"/>
                  </w:rPr>
                </w:pPr>
                <w:r w:rsidDel="00000000" w:rsidR="00000000" w:rsidRPr="00000000">
                  <w:rPr>
                    <w:color w:val="6fa8dc"/>
                    <w:rtl w:val="0"/>
                  </w:rPr>
                  <w:t xml:space="preserve">Medium</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D">
                <w:pPr>
                  <w:rPr>
                    <w:color w:val="6fa8dc"/>
                  </w:rPr>
                </w:pPr>
                <w:r w:rsidDel="00000000" w:rsidR="00000000" w:rsidRPr="00000000">
                  <w:rPr>
                    <w:color w:val="6fa8dc"/>
                    <w:rtl w:val="0"/>
                  </w:rPr>
                  <w:t xml:space="preserve">R8</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E">
                <w:pPr>
                  <w:rPr>
                    <w:color w:val="6fa8dc"/>
                  </w:rPr>
                </w:pPr>
                <w:r w:rsidDel="00000000" w:rsidR="00000000" w:rsidRPr="00000000">
                  <w:rPr>
                    <w:color w:val="6fa8dc"/>
                    <w:rtl w:val="0"/>
                  </w:rPr>
                  <w:t xml:space="preserve">Integration Issues</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7F">
                <w:pPr>
                  <w:rPr>
                    <w:color w:val="6fa8dc"/>
                  </w:rPr>
                </w:pPr>
                <w:r w:rsidDel="00000000" w:rsidR="00000000" w:rsidRPr="00000000">
                  <w:rPr>
                    <w:color w:val="6fa8dc"/>
                    <w:rtl w:val="0"/>
                  </w:rPr>
                  <w:t xml:space="preserve">Integration with legacy or existing systems may introduce compatibility problems, data migration challenges, or system downtime.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80">
                <w:pPr>
                  <w:rPr>
                    <w:color w:val="6fa8dc"/>
                  </w:rPr>
                </w:pPr>
                <w:r w:rsidDel="00000000" w:rsidR="00000000" w:rsidRPr="00000000">
                  <w:rPr>
                    <w:color w:val="6fa8dc"/>
                    <w:rtl w:val="0"/>
                  </w:rPr>
                  <w:t xml:space="preserve">1-Conduct compatibility assessments in earlier implementation phases.</w:t>
                </w:r>
              </w:p>
              <w:p w:rsidR="00000000" w:rsidDel="00000000" w:rsidP="00000000" w:rsidRDefault="00000000" w:rsidRPr="00000000" w14:paraId="00000081">
                <w:pPr>
                  <w:rPr>
                    <w:color w:val="6fa8dc"/>
                  </w:rPr>
                </w:pPr>
                <w:r w:rsidDel="00000000" w:rsidR="00000000" w:rsidRPr="00000000">
                  <w:rPr>
                    <w:color w:val="6fa8dc"/>
                    <w:rtl w:val="0"/>
                  </w:rPr>
                  <w:t xml:space="preserve">2-Keep the plan up-to-date for thorough integration testing and data migration.</w:t>
                </w:r>
              </w:p>
              <w:p w:rsidR="00000000" w:rsidDel="00000000" w:rsidP="00000000" w:rsidRDefault="00000000" w:rsidRPr="00000000" w14:paraId="00000082">
                <w:pPr>
                  <w:rPr>
                    <w:color w:val="6fa8dc"/>
                  </w:rPr>
                </w:pPr>
                <w:r w:rsidDel="00000000" w:rsidR="00000000" w:rsidRPr="00000000">
                  <w:rPr>
                    <w:color w:val="6fa8dc"/>
                    <w:rtl w:val="0"/>
                  </w:rPr>
                  <w:t xml:space="preserve">3-Establish fallback procedures in case any failure..</w:t>
                </w:r>
              </w:p>
            </w:tc>
            <w:tc>
              <w:tcPr>
                <w:tcBorders>
                  <w:top w:color="000000" w:space="0" w:sz="5" w:val="single"/>
                  <w:left w:color="cccccc" w:space="0" w:sz="5" w:val="single"/>
                  <w:bottom w:color="000000" w:space="0" w:sz="5" w:val="single"/>
                  <w:right w:color="000000" w:space="0" w:sz="5" w:val="single"/>
                </w:tcBorders>
                <w:tcMar>
                  <w:top w:w="0.0" w:type="dxa"/>
                  <w:left w:w="40.0" w:type="dxa"/>
                  <w:bottom w:w="0.0" w:type="dxa"/>
                  <w:right w:w="40.0" w:type="dxa"/>
                </w:tcMar>
                <w:vAlign w:val="top"/>
              </w:tcPr>
              <w:p w:rsidR="00000000" w:rsidDel="00000000" w:rsidP="00000000" w:rsidRDefault="00000000" w:rsidRPr="00000000" w14:paraId="00000083">
                <w:pPr>
                  <w:rPr>
                    <w:color w:val="6fa8dc"/>
                  </w:rPr>
                </w:pPr>
                <w:r w:rsidDel="00000000" w:rsidR="00000000" w:rsidRPr="00000000">
                  <w:rPr>
                    <w:color w:val="6fa8dc"/>
                    <w:rtl w:val="0"/>
                  </w:rPr>
                  <w:t xml:space="preserve">Medium</w:t>
                </w:r>
              </w:p>
            </w:tc>
          </w:tr>
        </w:tbl>
      </w:sdtContent>
    </w:sdt>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w:cs="Times" w:eastAsia="Times" w:hAnsi="Times"/>
          <w:color w:val="0000ff"/>
          <w:rtl w:val="0"/>
        </w:rPr>
        <w:tab/>
        <w:tab/>
        <w:tab/>
        <w:tab/>
        <w:tab/>
        <w:tab/>
        <w:tab/>
        <w:tab/>
        <w:tab/>
        <w:tab/>
        <w:tab/>
        <w:tab/>
        <w:tab/>
        <w:tab/>
      </w:r>
      <w:r w:rsidDel="00000000" w:rsidR="00000000" w:rsidRPr="00000000">
        <w:rPr>
          <w:rtl w:val="0"/>
        </w:rPr>
      </w:r>
    </w:p>
    <w:p w:rsidR="00000000" w:rsidDel="00000000" w:rsidP="00000000" w:rsidRDefault="00000000" w:rsidRPr="00000000" w14:paraId="00000085">
      <w:pPr>
        <w:pStyle w:val="Heading1"/>
        <w:widowControl w:val="1"/>
        <w:numPr>
          <w:ilvl w:val="0"/>
          <w:numId w:val="1"/>
        </w:numPr>
        <w:tabs>
          <w:tab w:val="left" w:leader="none" w:pos="540"/>
          <w:tab w:val="left" w:leader="none" w:pos="1260"/>
        </w:tabs>
        <w:ind w:left="2" w:hanging="2"/>
        <w:rPr>
          <w:vertAlign w:val="baseline"/>
        </w:rPr>
      </w:pPr>
      <w:bookmarkStart w:colFirst="0" w:colLast="0" w:name="_heading=h.gqyby2w632js" w:id="3"/>
      <w:bookmarkEnd w:id="3"/>
      <w:r w:rsidDel="00000000" w:rsidR="00000000" w:rsidRPr="00000000">
        <w:rPr>
          <w:b w:val="1"/>
          <w:vertAlign w:val="baseline"/>
          <w:rtl w:val="0"/>
        </w:rPr>
        <w:t xml:space="preserve">Traceability Table</w:t>
      </w:r>
      <w:r w:rsidDel="00000000" w:rsidR="00000000" w:rsidRPr="00000000">
        <w:rPr>
          <w:rtl w:val="0"/>
        </w:rPr>
      </w:r>
    </w:p>
    <w:p w:rsidR="00000000" w:rsidDel="00000000" w:rsidP="00000000" w:rsidRDefault="00000000" w:rsidRPr="00000000" w14:paraId="00000086">
      <w:pPr>
        <w:tabs>
          <w:tab w:val="left" w:leader="none" w:pos="540"/>
          <w:tab w:val="left" w:leader="none" w:pos="1260"/>
        </w:tabs>
        <w:ind w:left="360" w:firstLine="0"/>
        <w:rPr/>
      </w:pPr>
      <w:r w:rsidDel="00000000" w:rsidR="00000000" w:rsidRPr="00000000">
        <w:rPr>
          <w:rtl w:val="0"/>
        </w:rPr>
      </w:r>
    </w:p>
    <w:p w:rsidR="00000000" w:rsidDel="00000000" w:rsidP="00000000" w:rsidRDefault="00000000" w:rsidRPr="00000000" w14:paraId="00000087">
      <w:pPr>
        <w:tabs>
          <w:tab w:val="left" w:leader="none" w:pos="540"/>
          <w:tab w:val="left" w:leader="none" w:pos="1260"/>
        </w:tabs>
        <w:rPr/>
      </w:pPr>
      <w:r w:rsidDel="00000000" w:rsidR="00000000" w:rsidRPr="00000000">
        <w:rPr>
          <w:rtl w:val="0"/>
        </w:rPr>
      </w:r>
    </w:p>
    <w:sdt>
      <w:sdtPr>
        <w:lock w:val="contentLocked"/>
        <w:tag w:val="goog_rdk_18"/>
      </w:sdtPr>
      <w:sdtContent>
        <w:tbl>
          <w:tblPr>
            <w:tblStyle w:val="Table3"/>
            <w:tblW w:w="72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2610"/>
            <w:gridCol w:w="1560"/>
            <w:tblGridChange w:id="0">
              <w:tblGrid>
                <w:gridCol w:w="1560"/>
                <w:gridCol w:w="1560"/>
                <w:gridCol w:w="261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Risk Management Specification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Summation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Yusuf Küçüköner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Salih Eren Yüzbaşıoğlu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Şükriye Öztürk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Mustafa Furkan Ateş</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Bedirhan Gençaslan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5</w:t>
                </w:r>
              </w:p>
            </w:tc>
          </w:tr>
        </w:tbl>
      </w:sdtContent>
    </w:sdt>
    <w:p w:rsidR="00000000" w:rsidDel="00000000" w:rsidP="00000000" w:rsidRDefault="00000000" w:rsidRPr="00000000" w14:paraId="000000A0">
      <w:pPr>
        <w:tabs>
          <w:tab w:val="left" w:leader="none" w:pos="540"/>
          <w:tab w:val="left" w:leader="none" w:pos="1260"/>
        </w:tabs>
        <w:rPr/>
      </w:pPr>
      <w:r w:rsidDel="00000000" w:rsidR="00000000" w:rsidRPr="00000000">
        <w:rPr>
          <w:rtl w:val="0"/>
        </w:rPr>
      </w:r>
    </w:p>
    <w:p w:rsidR="00000000" w:rsidDel="00000000" w:rsidP="00000000" w:rsidRDefault="00000000" w:rsidRPr="00000000" w14:paraId="000000A1">
      <w:pPr>
        <w:pStyle w:val="Heading1"/>
        <w:numPr>
          <w:ilvl w:val="0"/>
          <w:numId w:val="1"/>
        </w:numPr>
        <w:tabs>
          <w:tab w:val="left" w:leader="none" w:pos="540"/>
          <w:tab w:val="left" w:leader="none" w:pos="1260"/>
        </w:tabs>
        <w:ind w:left="2" w:hanging="2"/>
        <w:rPr>
          <w:vertAlign w:val="baseline"/>
        </w:rPr>
      </w:pPr>
      <w:r w:rsidDel="00000000" w:rsidR="00000000" w:rsidRPr="00000000">
        <w:rPr>
          <w:b w:val="1"/>
          <w:vertAlign w:val="baseline"/>
          <w:rtl w:val="0"/>
        </w:rPr>
        <w:t xml:space="preserve">Prompts</w:t>
      </w:r>
      <w:r w:rsidDel="00000000" w:rsidR="00000000" w:rsidRPr="00000000">
        <w:rPr>
          <w:rtl w:val="0"/>
        </w:rPr>
      </w:r>
    </w:p>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ChatGPT: </w:t>
      </w:r>
      <w:hyperlink r:id="rId7">
        <w:r w:rsidDel="00000000" w:rsidR="00000000" w:rsidRPr="00000000">
          <w:rPr>
            <w:color w:val="1155cc"/>
            <w:u w:val="single"/>
            <w:rtl w:val="0"/>
          </w:rPr>
          <w:t xml:space="preserve">https://chatgpt.com/share/67faee84-3328-800f-a43d-782ec576ff4e</w:t>
        </w:r>
      </w:hyperlink>
      <w:r w:rsidDel="00000000" w:rsidR="00000000" w:rsidRPr="00000000">
        <w:rPr>
          <w:rtl w:val="0"/>
        </w:rPr>
      </w:r>
    </w:p>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ectPr>
      <w:headerReference r:id="rId8" w:type="default"/>
      <w:footerReference r:id="rId9"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B">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C">
          <w:pPr>
            <w:jc w:val="center"/>
            <w:rPr>
              <w:vertAlign w:val="baseline"/>
            </w:rPr>
          </w:pPr>
          <w:r w:rsidDel="00000000" w:rsidR="00000000" w:rsidRPr="00000000">
            <w:rPr>
              <w:vertAlign w:val="baseline"/>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PentaCode</w:t>
          </w:r>
          <w:r w:rsidDel="00000000" w:rsidR="00000000" w:rsidRPr="00000000">
            <w:fldChar w:fldCharType="end"/>
          </w:r>
          <w:r w:rsidDel="00000000" w:rsidR="00000000" w:rsidRPr="00000000">
            <w:rPr>
              <w:vertAlign w:val="baseline"/>
              <w:rtl w:val="0"/>
            </w:rPr>
            <w:t xml:space="preserve">, 2025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AD">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of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vAlign w:val="top"/>
        </w:tcPr>
        <w:p w:rsidR="00000000" w:rsidDel="00000000" w:rsidP="00000000" w:rsidRDefault="00000000" w:rsidRPr="00000000" w14:paraId="000000A5">
          <w:pPr>
            <w:rPr>
              <w:vertAlign w:val="baseline"/>
            </w:rPr>
          </w:pPr>
          <w:r w:rsidDel="00000000" w:rsidR="00000000" w:rsidRPr="00000000">
            <w:rPr>
              <w:rtl w:val="0"/>
            </w:rPr>
            <w:t xml:space="preserve">HUrricane</w:t>
          </w:r>
          <w:r w:rsidDel="00000000" w:rsidR="00000000" w:rsidRPr="00000000">
            <w:rPr>
              <w:rtl w:val="0"/>
            </w:rPr>
          </w:r>
        </w:p>
      </w:tc>
      <w:tc>
        <w:tcPr>
          <w:vAlign w:val="top"/>
        </w:tcPr>
        <w:p w:rsidR="00000000" w:rsidDel="00000000" w:rsidP="00000000" w:rsidRDefault="00000000" w:rsidRPr="00000000" w14:paraId="000000A6">
          <w:pPr>
            <w:tabs>
              <w:tab w:val="left" w:leader="none" w:pos="1135"/>
            </w:tabs>
            <w:spacing w:before="40" w:lineRule="auto"/>
            <w:ind w:right="68"/>
            <w:rPr>
              <w:vertAlign w:val="baseline"/>
            </w:rPr>
          </w:pPr>
          <w:r w:rsidDel="00000000" w:rsidR="00000000" w:rsidRPr="00000000">
            <w:rPr>
              <w:vertAlign w:val="baseline"/>
              <w:rtl w:val="0"/>
            </w:rPr>
            <w:t xml:space="preserve"> </w:t>
          </w:r>
        </w:p>
      </w:tc>
    </w:tr>
    <w:tr>
      <w:trPr>
        <w:cantSplit w:val="0"/>
        <w:tblHeader w:val="0"/>
      </w:trPr>
      <w:tc>
        <w:tcPr>
          <w:vAlign w:val="top"/>
        </w:tcPr>
        <w:p w:rsidR="00000000" w:rsidDel="00000000" w:rsidP="00000000" w:rsidRDefault="00000000" w:rsidRPr="00000000" w14:paraId="000000A7">
          <w:pPr>
            <w:rPr>
              <w:vertAlign w:val="baseline"/>
            </w:rPr>
          </w:pPr>
          <w:r w:rsidDel="00000000" w:rsidR="00000000" w:rsidRPr="00000000">
            <w:rPr>
              <w:vertAlign w:val="baseline"/>
              <w:rtl w:val="0"/>
            </w:rPr>
            <w:t xml:space="preserve">Risk Management Report</w:t>
          </w:r>
        </w:p>
      </w:tc>
      <w:tc>
        <w:tcPr>
          <w:vAlign w:val="top"/>
        </w:tcPr>
        <w:p w:rsidR="00000000" w:rsidDel="00000000" w:rsidP="00000000" w:rsidRDefault="00000000" w:rsidRPr="00000000" w14:paraId="000000A8">
          <w:pPr>
            <w:rPr>
              <w:vertAlign w:val="baseline"/>
            </w:rPr>
          </w:pPr>
          <w:r w:rsidDel="00000000" w:rsidR="00000000" w:rsidRPr="00000000">
            <w:rPr>
              <w:vertAlign w:val="baseline"/>
              <w:rtl w:val="0"/>
            </w:rPr>
            <w:t xml:space="preserve">  Date: </w:t>
          </w:r>
          <w:r w:rsidDel="00000000" w:rsidR="00000000" w:rsidRPr="00000000">
            <w:rPr>
              <w:rtl w:val="0"/>
            </w:rPr>
            <w:t xml:space="preserve">09</w:t>
          </w:r>
          <w:r w:rsidDel="00000000" w:rsidR="00000000" w:rsidRPr="00000000">
            <w:rPr>
              <w:vertAlign w:val="baseline"/>
              <w:rtl w:val="0"/>
            </w:rPr>
            <w:t xml:space="preserve">/</w:t>
          </w:r>
          <w:r w:rsidDel="00000000" w:rsidR="00000000" w:rsidRPr="00000000">
            <w:rPr>
              <w:rtl w:val="0"/>
            </w:rPr>
            <w:t xml:space="preserve">04</w:t>
          </w:r>
          <w:r w:rsidDel="00000000" w:rsidR="00000000" w:rsidRPr="00000000">
            <w:rPr>
              <w:vertAlign w:val="baseline"/>
              <w:rtl w:val="0"/>
            </w:rPr>
            <w:t xml:space="preserve">/</w:t>
          </w:r>
          <w:r w:rsidDel="00000000" w:rsidR="00000000" w:rsidRPr="00000000">
            <w:rPr>
              <w:rtl w:val="0"/>
            </w:rPr>
            <w:t xml:space="preserve">2025</w:t>
          </w:r>
          <w:r w:rsidDel="00000000" w:rsidR="00000000" w:rsidRPr="00000000">
            <w:rPr>
              <w:rtl w:val="0"/>
            </w:rPr>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center"/>
      <w:pPr>
        <w:ind w:left="360" w:hanging="360"/>
      </w:pPr>
      <w:rPr>
        <w:rFonts w:ascii="Arial" w:cs="Arial" w:eastAsia="Arial" w:hAnsi="Arial"/>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360" w:hanging="36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1080" w:hanging="36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144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0" w:firstLine="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pPr>
    <w:rPr>
      <w:sz w:val="22"/>
      <w:szCs w:val="22"/>
      <w:vertAlign w:val="baseline"/>
    </w:rPr>
  </w:style>
  <w:style w:type="paragraph" w:styleId="Heading6">
    <w:name w:val="heading 6"/>
    <w:basedOn w:val="Normal"/>
    <w:next w:val="Normal"/>
    <w:pPr>
      <w:widowControl w:val="0"/>
      <w:spacing w:after="60" w:before="240" w:lineRule="auto"/>
      <w:ind w:left="288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8"/>
      </w:numPr>
      <w:suppressAutoHyphens w:val="1"/>
      <w:spacing w:after="60" w:before="120" w:line="240"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0"/>
        <w:numId w:val="4"/>
      </w:numPr>
      <w:suppressAutoHyphens w:val="1"/>
      <w:spacing w:after="60" w:before="120" w:line="240" w:lineRule="atLeast"/>
      <w:ind w:leftChars="-1" w:rightChars="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1440" w:leftChars="-1" w:rightChars="0" w:firstLineChars="-1"/>
      <w:textDirection w:val="btLr"/>
      <w:textAlignment w:val="top"/>
      <w:outlineLvl w:val="2"/>
    </w:pPr>
    <w:rPr>
      <w:rFonts w:ascii="Arial" w:hAnsi="Arial"/>
      <w:b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Chars="-1" w:rightChars="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240" w:line="240" w:lineRule="atLeast"/>
      <w:ind w:leftChars="-1" w:rightChars="0" w:firstLineChars="-1"/>
      <w:textDirection w:val="btLr"/>
      <w:textAlignment w:val="top"/>
      <w:outlineLvl w:val="0"/>
    </w:pPr>
    <w:rPr>
      <w:b w:val="1"/>
      <w:bCs w:val="1"/>
      <w:w w:val="100"/>
      <w:position w:val="-1"/>
      <w:szCs w:val="24"/>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before="120" w:line="240" w:lineRule="atLeast"/>
      <w:ind w:left="200" w:leftChars="-1" w:rightChars="0" w:firstLineChars="-1"/>
      <w:textDirection w:val="btLr"/>
      <w:textAlignment w:val="top"/>
      <w:outlineLvl w:val="0"/>
    </w:pPr>
    <w:rPr>
      <w:i w:val="1"/>
      <w:iCs w:val="1"/>
      <w:w w:val="100"/>
      <w:position w:val="-1"/>
      <w:szCs w:val="24"/>
      <w:effect w:val="none"/>
      <w:vertAlign w:val="baseline"/>
      <w:cs w:val="0"/>
      <w:em w:val="none"/>
      <w:lang w:bidi="ar-SA" w:eastAsia="en-US" w:val="en-US"/>
    </w:rPr>
  </w:style>
  <w:style w:type="paragraph" w:styleId="TOC3">
    <w:name w:val="TOC 3"/>
    <w:basedOn w:val="Normal"/>
    <w:next w:val="Normal"/>
    <w:autoRedefine w:val="0"/>
    <w:hidden w:val="0"/>
    <w:qFormat w:val="0"/>
    <w:pPr>
      <w:widowControl w:val="0"/>
      <w:suppressAutoHyphens w:val="1"/>
      <w:spacing w:line="240" w:lineRule="atLeast"/>
      <w:ind w:left="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lockquote">
    <w:name w:val="Blockquote"/>
    <w:basedOn w:val="Normal"/>
    <w:next w:val="Blockquote"/>
    <w:autoRedefine w:val="0"/>
    <w:hidden w:val="0"/>
    <w:qFormat w:val="0"/>
    <w:pPr>
      <w:widowControl w:val="1"/>
      <w:suppressAutoHyphens w:val="1"/>
      <w:spacing w:after="100" w:before="100" w:line="240" w:lineRule="auto"/>
      <w:ind w:left="360" w:right="360" w:leftChars="-1" w:rightChars="0" w:firstLineChars="-1"/>
      <w:textDirection w:val="btLr"/>
      <w:textAlignment w:val="top"/>
      <w:outlineLvl w:val="0"/>
    </w:pPr>
    <w:rPr>
      <w:snapToGrid w:val="1"/>
      <w:w w:val="100"/>
      <w:position w:val="-1"/>
      <w:sz w:val="24"/>
      <w:effect w:val="none"/>
      <w:vertAlign w:val="baseline"/>
      <w:cs w:val="0"/>
      <w:em w:val="none"/>
      <w:lang w:bidi="ar-SA" w:eastAsia="en-US" w:val="en-CA"/>
    </w:rPr>
  </w:style>
  <w:style w:type="paragraph" w:styleId="Bullet1">
    <w:name w:val="Bullet1"/>
    <w:basedOn w:val="Normal"/>
    <w:next w:val="Bullet1"/>
    <w:autoRedefine w:val="0"/>
    <w:hidden w:val="0"/>
    <w:qFormat w:val="0"/>
    <w:pPr>
      <w:widowControl w:val="0"/>
      <w:suppressAutoHyphens w:val="1"/>
      <w:spacing w:line="240" w:lineRule="atLeast"/>
      <w:ind w:left="720" w:leftChars="-1" w:rightChars="0" w:hanging="432" w:firstLineChars="-1"/>
      <w:textDirection w:val="btLr"/>
      <w:textAlignment w:val="top"/>
      <w:outlineLvl w:val="0"/>
    </w:pPr>
    <w:rPr>
      <w:w w:val="100"/>
      <w:position w:val="-1"/>
      <w:effect w:val="none"/>
      <w:vertAlign w:val="baseline"/>
      <w:cs w:val="0"/>
      <w:em w:val="none"/>
      <w:lang w:bidi="ar-SA" w:eastAsia="en-US" w:val="en-US"/>
    </w:rPr>
  </w:style>
  <w:style w:type="paragraph" w:styleId="Bullet2">
    <w:name w:val="Bullet2"/>
    <w:basedOn w:val="Normal"/>
    <w:next w:val="Bullet2"/>
    <w:autoRedefine w:val="0"/>
    <w:hidden w:val="0"/>
    <w:qFormat w:val="0"/>
    <w:pPr>
      <w:widowControl w:val="0"/>
      <w:suppressAutoHyphens w:val="1"/>
      <w:spacing w:line="240" w:lineRule="atLeast"/>
      <w:ind w:left="1440" w:leftChars="-1" w:rightChars="0" w:hanging="360" w:firstLineChars="-1"/>
      <w:textDirection w:val="btLr"/>
      <w:textAlignment w:val="top"/>
      <w:outlineLvl w:val="0"/>
    </w:pPr>
    <w:rPr>
      <w:color w:val="000080"/>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character" w:styleId="FootnoteReference">
    <w:name w:val="Footnote Reference"/>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12"/>
      </w:numPr>
      <w:suppressAutoHyphens w:val="1"/>
      <w:spacing w:before="120" w:line="240" w:lineRule="auto"/>
      <w:ind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360" w:leftChars="-1" w:rightChars="0" w:firstLineChars="-1"/>
      <w:textDirection w:val="btLr"/>
      <w:textAlignment w:val="top"/>
      <w:outlineLvl w:val="0"/>
    </w:pPr>
    <w:rPr>
      <w:rFonts w:ascii="Times" w:hAnsi="Times"/>
      <w:color w:val="0000ff"/>
      <w:w w:val="100"/>
      <w:position w:val="-1"/>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20" w:line="240" w:lineRule="atLeast"/>
      <w:ind w:left="720" w:leftChars="-1" w:rightChars="0" w:firstLineChars="-1"/>
      <w:textDirection w:val="btLr"/>
      <w:textAlignment w:val="top"/>
      <w:outlineLvl w:val="0"/>
    </w:pPr>
    <w:rPr>
      <w:i w:val="1"/>
      <w:iCs w:val="1"/>
      <w:color w:val="0000ff"/>
      <w:w w:val="100"/>
      <w:position w:val="-1"/>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widowControl w:val="1"/>
      <w:suppressAutoHyphens w:val="1"/>
      <w:spacing w:line="24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widowControl w:val="0"/>
      <w:suppressAutoHyphens w:val="1"/>
      <w:spacing w:line="240"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CommentSubject">
    <w:name w:val="Comment Subject"/>
    <w:basedOn w:val="CommentText"/>
    <w:next w:val="CommentText"/>
    <w:autoRedefine w:val="0"/>
    <w:hidden w:val="0"/>
    <w:qFormat w:val="0"/>
    <w:pPr>
      <w:widowControl w:val="0"/>
      <w:suppressAutoHyphens w:val="1"/>
      <w:spacing w:line="240" w:lineRule="atLeast"/>
      <w:ind w:leftChars="-1" w:rightChars="0" w:firstLineChars="-1"/>
      <w:textDirection w:val="btLr"/>
      <w:textAlignment w:val="top"/>
      <w:outlineLvl w:val="0"/>
    </w:pPr>
    <w:rPr>
      <w:b w:val="1"/>
      <w:bCs w:val="1"/>
      <w:w w:val="100"/>
      <w:position w:val="-1"/>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hatgpt.com/share/67faee84-3328-800f-a43d-782ec576ff4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sg9zvc4PL3uoYZiiIaajV2Qzsw==">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2025-03-30T22:15:00Z</dcterms:created>
  <dc:creator>Windows Kullanıcısı</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PentaCode</vt:lpwstr>
  </property>
</Properties>
</file>